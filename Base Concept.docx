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09697" w14:textId="7DD09F20" w:rsidR="0008666B" w:rsidRDefault="00C90488">
      <w:r>
        <w:rPr>
          <w:b/>
          <w:bCs/>
        </w:rPr>
        <w:t xml:space="preserve">Base Concept: </w:t>
      </w:r>
      <w:r>
        <w:t xml:space="preserve">Repair yourself robot </w:t>
      </w:r>
    </w:p>
    <w:p w14:paraId="47758922" w14:textId="2808F2B8" w:rsidR="00C90488" w:rsidRDefault="00C90488">
      <w:r>
        <w:rPr>
          <w:b/>
          <w:bCs/>
        </w:rPr>
        <w:t xml:space="preserve">Genre: </w:t>
      </w:r>
      <w:r>
        <w:t>Puzzle / RPG</w:t>
      </w:r>
    </w:p>
    <w:p w14:paraId="7A544333" w14:textId="14B491AA" w:rsidR="00C90488" w:rsidRDefault="00C90488">
      <w:r>
        <w:rPr>
          <w:b/>
          <w:bCs/>
        </w:rPr>
        <w:t xml:space="preserve">Setting: </w:t>
      </w:r>
      <w:r>
        <w:t xml:space="preserve">Factory / Laboratory (i.e. </w:t>
      </w:r>
      <w:proofErr w:type="spellStart"/>
      <w:r>
        <w:t>Apeture</w:t>
      </w:r>
      <w:proofErr w:type="spellEnd"/>
      <w:r>
        <w:t xml:space="preserve"> Science from Portal)</w:t>
      </w:r>
    </w:p>
    <w:p w14:paraId="6E44F1D5" w14:textId="4316BC9C" w:rsidR="00C90488" w:rsidRDefault="00C90488">
      <w:r>
        <w:rPr>
          <w:b/>
          <w:bCs/>
        </w:rPr>
        <w:t>Mechanics:</w:t>
      </w:r>
      <w:r>
        <w:t xml:space="preserve"> Final-Fantasy Combat / </w:t>
      </w:r>
      <w:proofErr w:type="spellStart"/>
      <w:r>
        <w:t>Pok</w:t>
      </w:r>
      <w:ins w:id="0" w:author="Henry Lewis" w:date="2020-01-31T17:43:00Z">
        <w:r>
          <w:t>e</w:t>
        </w:r>
      </w:ins>
      <w:r>
        <w:t>mon</w:t>
      </w:r>
      <w:proofErr w:type="spellEnd"/>
      <w:r>
        <w:t xml:space="preserve"> battle, puzzle solving, mini-game? i.e. join the wires when you attach a new part</w:t>
      </w:r>
    </w:p>
    <w:p w14:paraId="3B2779C5" w14:textId="6E9059C3" w:rsidR="00C90488" w:rsidRDefault="00C90488">
      <w:r>
        <w:t xml:space="preserve">Build body up, starting with the hand </w:t>
      </w:r>
    </w:p>
    <w:p w14:paraId="32D08859" w14:textId="151A15D2" w:rsidR="00C90488" w:rsidRDefault="00C90488">
      <w:r>
        <w:rPr>
          <w:b/>
          <w:bCs/>
        </w:rPr>
        <w:t xml:space="preserve">Art: </w:t>
      </w:r>
      <w:r>
        <w:t>Basic blocks / colour, limited pixel art</w:t>
      </w:r>
    </w:p>
    <w:p w14:paraId="24C3DF6D" w14:textId="2247EFD4" w:rsidR="00C90488" w:rsidRDefault="00C90488">
      <w:pPr>
        <w:rPr>
          <w:b/>
          <w:bCs/>
        </w:rPr>
      </w:pPr>
      <w:r>
        <w:rPr>
          <w:b/>
          <w:bCs/>
        </w:rPr>
        <w:t xml:space="preserve">Included Diversifiers: </w:t>
      </w:r>
    </w:p>
    <w:p w14:paraId="3CC856A8" w14:textId="79DF7338" w:rsidR="00C90488" w:rsidRDefault="00C90488" w:rsidP="00C90488">
      <w:pPr>
        <w:pStyle w:val="ListParagraph"/>
        <w:numPr>
          <w:ilvl w:val="0"/>
          <w:numId w:val="1"/>
        </w:numPr>
      </w:pPr>
      <w:r>
        <w:t xml:space="preserve">Who are you? Use the player’s name as a seed </w:t>
      </w:r>
    </w:p>
    <w:p w14:paraId="0C541466" w14:textId="73E99F13" w:rsidR="00C90488" w:rsidRDefault="00C90488" w:rsidP="00C90488"/>
    <w:p w14:paraId="7B311EC0" w14:textId="0A302E87" w:rsidR="00C90488" w:rsidRDefault="00C90488" w:rsidP="00C90488">
      <w:ins w:id="1" w:author="Henry Lewis" w:date="2020-01-31T17:43:00Z">
        <w:r>
          <w:t xml:space="preserve">You start off as a </w:t>
        </w:r>
      </w:ins>
      <w:ins w:id="2" w:author="Henry Lewis" w:date="2020-01-31T17:44:00Z">
        <w:r>
          <w:t xml:space="preserve">robot hand, you </w:t>
        </w:r>
        <w:proofErr w:type="gramStart"/>
        <w:r>
          <w:t>have to</w:t>
        </w:r>
        <w:proofErr w:type="gramEnd"/>
        <w:r>
          <w:t xml:space="preserve"> find your way around to find other parts to repair your robot body. You may need to find different arms to get to different areas to get parts.</w:t>
        </w:r>
      </w:ins>
    </w:p>
    <w:p w14:paraId="7575AC3C" w14:textId="77777777" w:rsidR="00C90488" w:rsidRPr="00C90488" w:rsidRDefault="00C90488" w:rsidP="00C90488">
      <w:bookmarkStart w:id="3" w:name="_GoBack"/>
      <w:bookmarkEnd w:id="3"/>
    </w:p>
    <w:sectPr w:rsidR="00C90488" w:rsidRPr="00C90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A500A"/>
    <w:multiLevelType w:val="hybridMultilevel"/>
    <w:tmpl w:val="77CC445E"/>
    <w:lvl w:ilvl="0" w:tplc="6C8821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enry Lewis">
    <w15:presenceInfo w15:providerId="Windows Live" w15:userId="7b33d55d98ae07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markup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88"/>
    <w:rsid w:val="0008666B"/>
    <w:rsid w:val="000F4755"/>
    <w:rsid w:val="00573EAD"/>
    <w:rsid w:val="00C9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1B29"/>
  <w15:chartTrackingRefBased/>
  <w15:docId w15:val="{D5B13AE0-A920-420D-A736-331513CF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755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Lewis</dc:creator>
  <cp:keywords/>
  <dc:description/>
  <cp:lastModifiedBy>Henry Lewis</cp:lastModifiedBy>
  <cp:revision>1</cp:revision>
  <dcterms:created xsi:type="dcterms:W3CDTF">2020-01-31T17:37:00Z</dcterms:created>
  <dcterms:modified xsi:type="dcterms:W3CDTF">2020-01-31T19:58:00Z</dcterms:modified>
</cp:coreProperties>
</file>